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Prerequisites for Sovrin Experiments on a Workstation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Daniel Hardman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Oct 7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 w:val="1"/>
          <w:color w:val="666666"/>
        </w:rPr>
      </w:pPr>
      <w:r w:rsidDel="00000000" w:rsidR="00000000" w:rsidRPr="00000000">
        <w:rPr>
          <w:i w:val="1"/>
          <w:color w:val="666666"/>
          <w:rtl w:val="0"/>
        </w:rPr>
        <w:t xml:space="preserve">(Our starting point for these instructions was a clean ubuntu 16.04 machine that has nothing special installed, except for the “build-essential” debian package. We have also tested on ubuntu 14 and on centos, though not quite as often. The windows steps are not recorded here, but should generally be derivable from their linux counterparts. We will update the doc with windows instructions soon.)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Python 3.5 and libsodium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Ubuntu: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Python3.5 installation</w:t>
      </w:r>
    </w:p>
    <w:tbl>
      <w:tblPr>
        <w:tblStyle w:val="Table1"/>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25"/>
        <w:tblGridChange w:id="0">
          <w:tblGrid>
            <w:gridCol w:w="862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add-apt-repository ppa:fkrull/deadsnakes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update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On Ubuntu 14</w:t>
      </w:r>
      <w:r w:rsidDel="00000000" w:rsidR="00000000" w:rsidRPr="00000000">
        <w:rPr>
          <w:rtl w:val="0"/>
        </w:rPr>
        <w:t xml:space="preserve"> (python3.5 is pre-installed on most Ubuntu 16 systems; if not, do it there as well.):</w:t>
      </w:r>
    </w:p>
    <w:tbl>
      <w:tblPr>
        <w:tblStyle w:val="Table2"/>
        <w:tblW w:w="8595.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95"/>
        <w:tblGridChange w:id="0">
          <w:tblGrid>
            <w:gridCol w:w="859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install python3.5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ab/>
      </w:r>
      <w:r w:rsidDel="00000000" w:rsidR="00000000" w:rsidRPr="00000000">
        <w:rPr>
          <w:b w:val="1"/>
          <w:rtl w:val="0"/>
        </w:rPr>
        <w:t xml:space="preserve">Libsodium installation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We need to install libsodium with the package manager. This typically requires a package repo that's not active by default. Inspect </w:t>
      </w:r>
      <w:r w:rsidDel="00000000" w:rsidR="00000000" w:rsidRPr="00000000">
        <w:rPr>
          <w:b w:val="1"/>
          <w:rtl w:val="0"/>
        </w:rPr>
        <w:t xml:space="preserve">/etc/apt/sources.list</w:t>
      </w:r>
      <w:r w:rsidDel="00000000" w:rsidR="00000000" w:rsidRPr="00000000">
        <w:rPr>
          <w:rtl w:val="0"/>
        </w:rPr>
        <w:t xml:space="preserve"> file with your favorite editor (using sudo).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On ubuntu 16</w:t>
      </w:r>
      <w:r w:rsidDel="00000000" w:rsidR="00000000" w:rsidRPr="00000000">
        <w:rPr>
          <w:rtl w:val="0"/>
        </w:rPr>
        <w:t xml:space="preserve">, you are looking for a line that says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deb http://us.archive.ubuntu.com/ubuntu xenial main universe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On ubuntu 14</w:t>
      </w:r>
      <w:r w:rsidDel="00000000" w:rsidR="00000000" w:rsidRPr="00000000">
        <w:rPr>
          <w:rtl w:val="0"/>
        </w:rPr>
        <w:t xml:space="preserve">, look for or add: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deb http://ppa.launchpad.net/chris-lea/libsodium/ubuntu trusty main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deb-src http://ppa.launchpad.net/chris-lea/libsodium/ubuntu trusty main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tbl>
      <w:tblPr>
        <w:tblStyle w:val="Table3"/>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25"/>
        <w:tblGridChange w:id="0">
          <w:tblGrid>
            <w:gridCol w:w="862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update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Note:</w:t>
      </w:r>
      <w:r w:rsidDel="00000000" w:rsidR="00000000" w:rsidRPr="00000000">
        <w:rPr>
          <w:rtl w:val="0"/>
        </w:rPr>
        <w:t xml:space="preserve"> On ubuntu 14, if you get a GPG error about public key not available, run this:</w:t>
      </w:r>
    </w:p>
    <w:tbl>
      <w:tblPr>
        <w:tblStyle w:val="Table4"/>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25"/>
        <w:tblGridChange w:id="0">
          <w:tblGrid>
            <w:gridCol w:w="862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apt-key adv --keyserver keyserver.ubuntu.com --recv-keys B9316A7BC7917B12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update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Install libsodium; the version depends on your distro version.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On Ubuntu 14</w:t>
      </w:r>
      <w:r w:rsidDel="00000000" w:rsidR="00000000" w:rsidRPr="00000000">
        <w:rPr>
          <w:rtl w:val="0"/>
        </w:rPr>
        <w:tab/>
      </w:r>
    </w:p>
    <w:tbl>
      <w:tblPr>
        <w:tblStyle w:val="Table5"/>
        <w:tblW w:w="8610.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10"/>
        <w:tblGridChange w:id="0">
          <w:tblGrid>
            <w:gridCol w:w="861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install libsodium13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On Ubuntu 16</w:t>
      </w:r>
      <w:r w:rsidDel="00000000" w:rsidR="00000000" w:rsidRPr="00000000">
        <w:rPr>
          <w:rtl w:val="0"/>
        </w:rPr>
      </w:r>
    </w:p>
    <w:tbl>
      <w:tblPr>
        <w:tblStyle w:val="Table6"/>
        <w:tblW w:w="8595.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95"/>
        <w:tblGridChange w:id="0">
          <w:tblGrid>
            <w:gridCol w:w="859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install libsodium18</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If you still get the error </w:t>
      </w:r>
      <w:r w:rsidDel="00000000" w:rsidR="00000000" w:rsidRPr="00000000">
        <w:rPr>
          <w:i w:val="1"/>
          <w:rtl w:val="0"/>
        </w:rPr>
        <w:t xml:space="preserve">E: Unable to locate package libsodium13</w:t>
      </w:r>
      <w:r w:rsidDel="00000000" w:rsidR="00000000" w:rsidRPr="00000000">
        <w:rPr>
          <w:rtl w:val="0"/>
        </w:rPr>
        <w:t xml:space="preserve"> then </w:t>
      </w:r>
      <w:r w:rsidDel="00000000" w:rsidR="00000000" w:rsidRPr="00000000">
        <w:rPr>
          <w:b w:val="1"/>
          <w:rtl w:val="0"/>
        </w:rPr>
        <w:t xml:space="preserve">add this to your /etc/apt/sources.list</w:t>
      </w:r>
      <w:r w:rsidDel="00000000" w:rsidR="00000000" w:rsidRPr="00000000">
        <w:rPr>
          <w:rtl w:val="0"/>
        </w:rPr>
        <w:t xml:space="preserve">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deb http://ppa.launchpad.net/chris-lea/libsodium/ubuntu trusty main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deb-src http://ppa.launchpad.net/chris-lea/libsodium/ubuntu trusty main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Now run</w:t>
      </w:r>
      <w:r w:rsidDel="00000000" w:rsidR="00000000" w:rsidRPr="00000000">
        <w:rPr>
          <w:rtl w:val="0"/>
        </w:rPr>
        <w:t xml:space="preserve"> </w:t>
      </w:r>
    </w:p>
    <w:tbl>
      <w:tblPr>
        <w:tblStyle w:val="Table7"/>
        <w:tblW w:w="8580.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update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install libsodium13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CentOS/Redhat:</w:t>
      </w:r>
      <w:r w:rsidDel="00000000" w:rsidR="00000000" w:rsidRPr="00000000">
        <w:rPr>
          <w:rtl w:val="0"/>
        </w:rPr>
      </w:r>
    </w:p>
    <w:tbl>
      <w:tblPr>
        <w:tblStyle w:val="Table8"/>
        <w:tblW w:w="8565.0" w:type="dxa"/>
        <w:jc w:val="left"/>
        <w:tblInd w:w="8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65"/>
        <w:tblGridChange w:id="0">
          <w:tblGrid>
            <w:gridCol w:w="856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yum install python3.5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yum install libsodium-devel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Mac:</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Go to </w:t>
      </w:r>
      <w:hyperlink r:id="rId7">
        <w:r w:rsidDel="00000000" w:rsidR="00000000" w:rsidRPr="00000000">
          <w:rPr>
            <w:color w:val="1155cc"/>
            <w:u w:val="single"/>
            <w:rtl w:val="0"/>
          </w:rPr>
          <w:t xml:space="preserve">python.org</w:t>
        </w:r>
      </w:hyperlink>
      <w:r w:rsidDel="00000000" w:rsidR="00000000" w:rsidRPr="00000000">
        <w:rPr>
          <w:rtl w:val="0"/>
        </w:rPr>
        <w:t xml:space="preserve"> and from the "Downloads" menu, download the Python 3.5.0 package (python-3.5.0-macosx10.6.pkg) or later.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Open the downloaded file to install it.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If you are a homebrew fan, you can install it using this brew command:</w:t>
      </w:r>
    </w:p>
    <w:tbl>
      <w:tblPr>
        <w:tblStyle w:val="Table9"/>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25"/>
        <w:tblGridChange w:id="0">
          <w:tblGrid>
            <w:gridCol w:w="862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brew install python3</w:t>
            </w:r>
          </w:p>
        </w:tc>
      </w:tr>
    </w:tbl>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To install homebrew package manager, see: </w:t>
      </w:r>
      <w:r w:rsidDel="00000000" w:rsidR="00000000" w:rsidRPr="00000000">
        <w:fldChar w:fldCharType="begin"/>
        <w:instrText xml:space="preserve"> HYPERLINK "http://brew.sh/" </w:instrText>
        <w:fldChar w:fldCharType="separate"/>
      </w:r>
      <w:r w:rsidDel="00000000" w:rsidR="00000000" w:rsidRPr="00000000">
        <w:rPr>
          <w:color w:val="1155cc"/>
          <w:u w:val="single"/>
          <w:rtl w:val="0"/>
        </w:rPr>
        <w:t xml:space="preserve">brew.sh</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fldChar w:fldCharType="end"/>
      </w:r>
      <w:r w:rsidDel="00000000" w:rsidR="00000000" w:rsidRPr="00000000">
        <w:rPr>
          <w:rtl w:val="0"/>
        </w:rPr>
        <w:t xml:space="preserve">Once you have homebrew installed, run </w:t>
      </w:r>
    </w:p>
    <w:tbl>
      <w:tblPr>
        <w:tblStyle w:val="Table10"/>
        <w:tblW w:w="8610.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10"/>
        <w:tblGridChange w:id="0">
          <w:tblGrid>
            <w:gridCol w:w="861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brew install libsodium</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Windows: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Go to </w:t>
      </w:r>
      <w:hyperlink r:id="rId8">
        <w:r w:rsidDel="00000000" w:rsidR="00000000" w:rsidRPr="00000000">
          <w:rPr>
            <w:color w:val="1155cc"/>
            <w:u w:val="single"/>
            <w:rtl w:val="0"/>
          </w:rPr>
          <w:t xml:space="preserve">https://download.libsodium.org/libsodium/releases/</w:t>
        </w:r>
      </w:hyperlink>
      <w:r w:rsidDel="00000000" w:rsidR="00000000" w:rsidRPr="00000000">
        <w:rPr>
          <w:rtl w:val="0"/>
        </w:rPr>
        <w:t xml:space="preserve"> and download the latest libsodium package (libsodium-1.0.8-mingw.tar.gz is the latest version as of this writing)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When you extract the contents of the downloaded tar file, you will see 2 folders with the names libsodium-win32 and libsodium-win64.</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As the name suggests, use the libsodium-win32 if you are using 32-bit machine or libsodium-win64 if you are using a 64-bit operating system.</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Copy the libsodium-x.dll from libsodium-win32\bin or libsodium-win64\bin to C:\Windows\System or System32 and rename it to libsodium.dll.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Download the latest build (pywin32-220.win-amd64-py3.5.exe is the latest build as of this writing) from </w:t>
      </w:r>
      <w:hyperlink r:id="rId9">
        <w:r w:rsidDel="00000000" w:rsidR="00000000" w:rsidRPr="00000000">
          <w:rPr>
            <w:color w:val="1155cc"/>
            <w:u w:val="single"/>
            <w:rtl w:val="0"/>
          </w:rPr>
          <w:t xml:space="preserve">here</w:t>
        </w:r>
      </w:hyperlink>
      <w:r w:rsidDel="00000000" w:rsidR="00000000" w:rsidRPr="00000000">
        <w:rPr>
          <w:rtl w:val="0"/>
        </w:rPr>
        <w:t xml:space="preserve"> and run the downloaded executable.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Developer tools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Install pip, pip3, and python3.5-dev; we’ll be using these tools to work with sovrin source and binary packages. </w:t>
      </w:r>
      <w:r w:rsidDel="00000000" w:rsidR="00000000" w:rsidRPr="00000000">
        <w:rPr>
          <w:b w:val="1"/>
          <w:rtl w:val="0"/>
        </w:rPr>
        <w:t xml:space="preserve">For Ubuntu</w:t>
      </w:r>
      <w:r w:rsidDel="00000000" w:rsidR="00000000" w:rsidRPr="00000000">
        <w:rPr>
          <w:rtl w:val="0"/>
        </w:rPr>
        <w:t xml:space="preserve">:</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install python-pip python3-pip python3.5-dev unzip</w:t>
            </w:r>
            <w:r w:rsidDel="00000000" w:rsidR="00000000" w:rsidRPr="00000000">
              <w:rPr>
                <w:rFonts w:ascii="Courier New" w:cs="Courier New" w:eastAsia="Courier New" w:hAnsi="Courier New"/>
                <w:rtl w:val="0"/>
              </w:rPr>
              <w:t xml:space="preserve"> make</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shd w:fill="d9d9d9" w:val="clear"/>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hd w:fill="d9d9d9" w:val="clear"/>
        </w:rPr>
      </w:pPr>
      <w:r w:rsidDel="00000000" w:rsidR="00000000" w:rsidRPr="00000000">
        <w:rPr>
          <w:rtl w:val="0"/>
        </w:rPr>
        <w:t xml:space="preserve">… or, </w:t>
      </w:r>
      <w:r w:rsidDel="00000000" w:rsidR="00000000" w:rsidRPr="00000000">
        <w:rPr>
          <w:b w:val="1"/>
          <w:rtl w:val="0"/>
        </w:rPr>
        <w:t xml:space="preserve">for Centos</w:t>
      </w:r>
      <w:r w:rsidDel="00000000" w:rsidR="00000000" w:rsidRPr="00000000">
        <w:rPr>
          <w:rtl w:val="0"/>
        </w:rPr>
        <w:t xml:space="preserve"> and similar distros:</w:t>
      </w: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curl "https://bootstrap.pypa.io/get-pip.py" -o "get-pip.py"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python get-pip.py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pip -V</w:t>
            </w:r>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ab/>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Crypto libraries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install some crypto dependencies. You will have to confirm actions several times. </w:t>
      </w:r>
      <w:r w:rsidDel="00000000" w:rsidR="00000000" w:rsidRPr="00000000">
        <w:rPr>
          <w:color w:val="ff0000"/>
          <w:rtl w:val="0"/>
        </w:rPr>
        <w:t xml:space="preserve">You can ignore errors about requirements.txt or updates to pip. </w:t>
      </w:r>
      <w:r w:rsidDel="00000000" w:rsidR="00000000" w:rsidRPr="00000000">
        <w:rPr>
          <w:rtl w:val="0"/>
        </w:rPr>
        <w:t xml:space="preserve">(For mac, note that you’ll want to wget setup-charm-homebrew.sh instead.)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For Debian/Ubuntu</w:t>
      </w:r>
      <w:r w:rsidDel="00000000" w:rsidR="00000000" w:rsidRPr="00000000">
        <w:rPr>
          <w:rtl w:val="0"/>
        </w:rPr>
      </w:r>
    </w:p>
    <w:tbl>
      <w:tblPr>
        <w:tblStyle w:val="Table13"/>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0"/>
        <w:tblGridChange w:id="0">
          <w:tblGrid>
            <w:gridCol w:w="972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wget </w:t>
            </w:r>
            <w:hyperlink r:id="rId10">
              <w:r w:rsidDel="00000000" w:rsidR="00000000" w:rsidRPr="00000000">
                <w:rPr>
                  <w:rFonts w:ascii="Courier New" w:cs="Courier New" w:eastAsia="Courier New" w:hAnsi="Courier New"/>
                  <w:color w:val="1155cc"/>
                  <w:sz w:val="20"/>
                  <w:szCs w:val="20"/>
                  <w:u w:val="single"/>
                  <w:rtl w:val="0"/>
                </w:rPr>
                <w:t xml:space="preserve">https://github.com/evernym/indy-anoncreds/blob/master/setup-charm.sh</w:t>
              </w:r>
            </w:hyperlink>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chmod +x setup-charm.sh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/setup-charm.sh</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ldconfig</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OSX</w:t>
      </w: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wget </w:t>
            </w:r>
            <w:hyperlink r:id="rId11">
              <w:r w:rsidDel="00000000" w:rsidR="00000000" w:rsidRPr="00000000">
                <w:rPr>
                  <w:rFonts w:ascii="Courier New" w:cs="Courier New" w:eastAsia="Courier New" w:hAnsi="Courier New"/>
                  <w:color w:val="1155cc"/>
                  <w:sz w:val="20"/>
                  <w:szCs w:val="20"/>
                  <w:u w:val="single"/>
                  <w:rtl w:val="0"/>
                </w:rPr>
                <w:t xml:space="preserve">https://raw.githubusercontent.com/evernym/anoncreds/master/setup-charm-homebrew.sh</w:t>
              </w:r>
            </w:hyperlink>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chmod +x setup-charm-homebrew.sh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./setup-charm-homebrew.sh</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Python virtual environment</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will probably want to use pip in a python virtual environment, unless you are a hard-core python developer who understands the pros and cons. On Ubuntu 14, this is particularly important, because sovrin uses python 3.5 but will have other versions of python on the system.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w:t>
      </w:r>
      <w:r w:rsidDel="00000000" w:rsidR="00000000" w:rsidRPr="00000000">
        <w:rPr>
          <w:rtl w:val="0"/>
        </w:rPr>
        <w:t xml:space="preserve">install Python virtual environment tools: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hd w:fill="d9d9d9" w:val="clea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commentRangeStart w:id="0"/>
            <w:r w:rsidDel="00000000" w:rsidR="00000000" w:rsidRPr="00000000">
              <w:rPr>
                <w:rFonts w:ascii="Courier New" w:cs="Courier New" w:eastAsia="Courier New" w:hAnsi="Courier New"/>
                <w:rtl w:val="0"/>
              </w:rPr>
              <w:t xml:space="preserve">sudo -H pip install virtualenvwrapper</w:t>
            </w:r>
            <w:commentRangeEnd w:id="0"/>
            <w:r w:rsidDel="00000000" w:rsidR="00000000" w:rsidRPr="00000000">
              <w:commentReference w:id="0"/>
            </w:r>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hd w:fill="d9d9d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a</w:t>
      </w:r>
      <w:r w:rsidDel="00000000" w:rsidR="00000000" w:rsidRPr="00000000">
        <w:rPr>
          <w:rtl w:val="0"/>
        </w:rPr>
        <w:t xml:space="preserve">ppend some lines to the .bashrc file to make virtualenvwrapper easy to use. In Ubuntu:</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hd w:fill="d9d9d9" w:val="clea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Anonymous" w:id="0" w:date="2017-05-03T07:28:14Z"/>
                <w:rFonts w:ascii="Courier New" w:cs="Courier New" w:eastAsia="Courier New" w:hAnsi="Courier New"/>
              </w:rPr>
            </w:pPr>
            <w:ins w:author="Anonymous" w:id="0" w:date="2017-05-03T07:28:14Z">
              <w:r w:rsidDel="00000000" w:rsidR="00000000" w:rsidRPr="00000000">
                <w:rPr>
                  <w:rtl w:val="0"/>
                </w:rPr>
              </w:r>
            </w:ins>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echo '' &gt;&gt; ~/.bashrc</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echo '# Python virtual environment wrapper' &gt;&gt; ~/.bashrc</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echo 'export VIRTUALENVWRAPPER_PYTHON=/usr/bin/python3' &gt;&gt; ~/.bashrc</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echo 'export WORKON_HOME=$HOME/.virtualenvs' &gt;&gt; ~/.bashrc</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echo 'source /usr/local/bin/virtualenvwrapper.sh' &gt;&gt; ~/.bashrc</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hd w:fill="d9d9d9" w:val="clear"/>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In Centos</w:t>
      </w:r>
      <w:r w:rsidDel="00000000" w:rsidR="00000000" w:rsidRPr="00000000">
        <w:rPr>
          <w:rtl w:val="0"/>
        </w:rPr>
        <w:t xml:space="preserve"> the commands are almost identical, but the path to virtualenwrapper.sh changes at the end: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hd w:fill="d9d9d9" w:val="clear"/>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echo '' &gt;&gt; ~/.bashrc</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echo '# Python virtual environment wrapper' &gt;&gt; ~/.bashrc</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echo 'export VIRTUALENVWRAPPER_PYTHON=/usr/bin/python3' &gt;&gt; ~/.bashrc</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echo 'export WORKON_HOME=$HOME/.virtualenvs' &gt;&gt; ~/.bashrc</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echo 'source /usr/bin/virtualenvwrapper.sh' &gt;&gt; ~/.bashrc</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Then run .bashrc to make changes take effect in the current shell: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hd w:fill="d9d9d9" w:val="clea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source ~/.bashrc</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Create sovrin virtual environment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t xml:space="preserve">Now, create a virtual environment for yourself that uses python</w:t>
      </w:r>
      <w:r w:rsidDel="00000000" w:rsidR="00000000" w:rsidRPr="00000000">
        <w:rPr>
          <w:rtl w:val="0"/>
        </w:rPr>
        <w:t xml:space="preserve"> </w:t>
      </w:r>
      <w:r w:rsidDel="00000000" w:rsidR="00000000" w:rsidRPr="00000000">
        <w:rPr>
          <w:rtl w:val="0"/>
        </w:rPr>
        <w:t xml:space="preserve">3.5:</w:t>
      </w: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w:t>
            </w:r>
            <w:r w:rsidDel="00000000" w:rsidR="00000000" w:rsidRPr="00000000">
              <w:rPr>
                <w:rFonts w:ascii="Courier New" w:cs="Courier New" w:eastAsia="Courier New" w:hAnsi="Courier New"/>
                <w:rtl w:val="0"/>
              </w:rPr>
              <w:t xml:space="preserve">kvirtualenv -p python3.5 sovrin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workon sovrin</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 this point you can switch back to the </w:t>
      </w:r>
      <w:hyperlink r:id="rId12">
        <w:r w:rsidDel="00000000" w:rsidR="00000000" w:rsidRPr="00000000">
          <w:rPr>
            <w:color w:val="1155cc"/>
            <w:u w:val="single"/>
            <w:rtl w:val="0"/>
          </w:rPr>
          <w:t xml:space="preserve">Getting Started tutorial</w:t>
        </w:r>
      </w:hyperlink>
      <w:r w:rsidDel="00000000" w:rsidR="00000000" w:rsidRPr="00000000">
        <w:rPr>
          <w:rtl w:val="0"/>
        </w:rPr>
        <w:t xml:space="preserve"> and follow steps under “Install Sovrin”</w:t>
      </w:r>
      <w:r w:rsidDel="00000000" w:rsidR="00000000" w:rsidRPr="00000000">
        <w:rPr>
          <w:rtl w:val="0"/>
        </w:rPr>
      </w:r>
    </w:p>
    <w:sectPr>
      <w:footerReference r:id="rId13"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Nikita Spivachuk" w:id="0" w:date="2017-03-03T15:23:0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made mkvirtualenv command below to fail on my local VM. Then I used the following line instead of this to fix the issue: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sudo -H pip3 install virtualenvwrapper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aw.githubusercontent.com/evernym/anoncreds/master/setup-charm-homebrew.sh" TargetMode="External"/><Relationship Id="rId10" Type="http://schemas.openxmlformats.org/officeDocument/2006/relationships/hyperlink" Target="https://github.com/evernym/indy-anoncreds/blob/master/setup-charm.sh" TargetMode="External"/><Relationship Id="rId13" Type="http://schemas.openxmlformats.org/officeDocument/2006/relationships/footer" Target="footer1.xml"/><Relationship Id="rId12" Type="http://schemas.openxmlformats.org/officeDocument/2006/relationships/hyperlink" Target="https://github.com/sovrin-foundation/sovrin-client/blob/stable/getting-started.md#install-sovri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sourceforge.net/projects/pywin32/files/pywin32/Build%2022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python.org/" TargetMode="External"/><Relationship Id="rId8" Type="http://schemas.openxmlformats.org/officeDocument/2006/relationships/hyperlink" Target="https://download.libsodium.org/libsodium/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